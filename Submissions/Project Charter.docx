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ato" w:cs="Lato" w:eastAsia="Lato" w:hAnsi="Lato"/>
          <w:sz w:val="72"/>
          <w:szCs w:val="72"/>
          <w:highlight w:val="white"/>
        </w:rPr>
      </w:pPr>
      <w:bookmarkStart w:colFirst="0" w:colLast="0" w:name="_gjdgxs" w:id="0"/>
      <w:bookmarkEnd w:id="0"/>
      <w:r w:rsidDel="00000000" w:rsidR="00000000" w:rsidRPr="00000000">
        <w:rPr>
          <w:rFonts w:ascii="Lato" w:cs="Lato" w:eastAsia="Lato" w:hAnsi="Lato"/>
          <w:sz w:val="72"/>
          <w:szCs w:val="72"/>
          <w:highlight w:val="white"/>
          <w:rtl w:val="0"/>
        </w:rPr>
        <w:t xml:space="preserve">Project Charter</w:t>
      </w:r>
    </w:p>
    <w:p w:rsidR="00000000" w:rsidDel="00000000" w:rsidP="00000000" w:rsidRDefault="00000000" w:rsidRPr="00000000" w14:paraId="00000002">
      <w:pPr>
        <w:spacing w:line="240" w:lineRule="auto"/>
        <w:jc w:val="center"/>
        <w:rPr>
          <w:rFonts w:ascii="Lato" w:cs="Lato" w:eastAsia="Lato" w:hAnsi="Lato"/>
          <w:sz w:val="30"/>
          <w:szCs w:val="30"/>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Lato" w:cs="Lato" w:eastAsia="Lato" w:hAnsi="Lato"/>
          <w:sz w:val="36"/>
          <w:szCs w:val="36"/>
          <w:highlight w:val="white"/>
        </w:rPr>
      </w:pPr>
      <w:bookmarkStart w:colFirst="0" w:colLast="0" w:name="_30j0zll" w:id="1"/>
      <w:bookmarkEnd w:id="1"/>
      <w:r w:rsidDel="00000000" w:rsidR="00000000" w:rsidRPr="00000000">
        <w:rPr>
          <w:rFonts w:ascii="Lato" w:cs="Lato" w:eastAsia="Lato" w:hAnsi="Lato"/>
          <w:sz w:val="36"/>
          <w:szCs w:val="36"/>
          <w:highlight w:val="white"/>
          <w:rtl w:val="0"/>
        </w:rPr>
        <w:t xml:space="preserve">Mobile Apps to Reduce Cross-Race Recognition Deficit</w:t>
      </w:r>
    </w:p>
    <w:p w:rsidR="00000000" w:rsidDel="00000000" w:rsidP="00000000" w:rsidRDefault="00000000" w:rsidRPr="00000000" w14:paraId="00000004">
      <w:pPr>
        <w:spacing w:line="240" w:lineRule="auto"/>
        <w:jc w:val="center"/>
        <w:rPr>
          <w:rFonts w:ascii="Lato" w:cs="Lato" w:eastAsia="Lato" w:hAnsi="Lato"/>
          <w:sz w:val="36"/>
          <w:szCs w:val="36"/>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Lato" w:cs="Lato" w:eastAsia="Lato" w:hAnsi="Lato"/>
          <w:highlight w:val="white"/>
        </w:rPr>
      </w:pPr>
      <w:r w:rsidDel="00000000" w:rsidR="00000000" w:rsidRPr="00000000">
        <w:rPr>
          <w:rtl w:val="0"/>
        </w:rPr>
      </w:r>
    </w:p>
    <w:p w:rsidR="00000000" w:rsidDel="00000000" w:rsidP="00000000" w:rsidRDefault="00000000" w:rsidRPr="00000000" w14:paraId="00000006">
      <w:pPr>
        <w:spacing w:line="240" w:lineRule="auto"/>
        <w:jc w:val="center"/>
        <w:rPr>
          <w:rFonts w:ascii="Lato" w:cs="Lato" w:eastAsia="Lato" w:hAnsi="Lato"/>
          <w:b w:val="1"/>
          <w:sz w:val="36"/>
          <w:szCs w:val="36"/>
          <w:highlight w:val="white"/>
        </w:rPr>
      </w:pPr>
      <w:bookmarkStart w:colFirst="0" w:colLast="0" w:name="_1fob9te" w:id="2"/>
      <w:bookmarkEnd w:id="2"/>
      <w:r w:rsidDel="00000000" w:rsidR="00000000" w:rsidRPr="00000000">
        <w:rPr>
          <w:rFonts w:ascii="Lato" w:cs="Lato" w:eastAsia="Lato" w:hAnsi="Lato"/>
          <w:sz w:val="36"/>
          <w:szCs w:val="36"/>
          <w:highlight w:val="white"/>
          <w:rtl w:val="0"/>
        </w:rPr>
        <w:t xml:space="preserve">University of Colorado </w:t>
      </w:r>
      <w:r w:rsidDel="00000000" w:rsidR="00000000" w:rsidRPr="00000000">
        <w:rPr>
          <w:rFonts w:ascii="Lato" w:cs="Lato" w:eastAsia="Lato" w:hAnsi="Lato"/>
          <w:b w:val="1"/>
          <w:sz w:val="36"/>
          <w:szCs w:val="36"/>
          <w:highlight w:val="white"/>
          <w:rtl w:val="0"/>
        </w:rPr>
        <w:t xml:space="preserve">Boulder</w:t>
      </w:r>
    </w:p>
    <w:p w:rsidR="00000000" w:rsidDel="00000000" w:rsidP="00000000" w:rsidRDefault="00000000" w:rsidRPr="00000000" w14:paraId="00000007">
      <w:pPr>
        <w:spacing w:line="240" w:lineRule="auto"/>
        <w:jc w:val="center"/>
        <w:rPr>
          <w:rFonts w:ascii="Lato" w:cs="Lato" w:eastAsia="Lato" w:hAnsi="Lato"/>
          <w:sz w:val="10"/>
          <w:szCs w:val="10"/>
          <w:highlight w:val="white"/>
        </w:rPr>
      </w:pPr>
      <w:r w:rsidDel="00000000" w:rsidR="00000000" w:rsidRPr="00000000">
        <w:rPr>
          <w:rtl w:val="0"/>
        </w:rPr>
      </w:r>
    </w:p>
    <w:p w:rsidR="00000000" w:rsidDel="00000000" w:rsidP="00000000" w:rsidRDefault="00000000" w:rsidRPr="00000000" w14:paraId="00000008">
      <w:pPr>
        <w:spacing w:line="240" w:lineRule="auto"/>
        <w:jc w:val="center"/>
        <w:rPr>
          <w:rFonts w:ascii="Lato" w:cs="Lato" w:eastAsia="Lato" w:hAnsi="Lato"/>
          <w:sz w:val="24"/>
          <w:szCs w:val="24"/>
          <w:highlight w:val="white"/>
        </w:rPr>
      </w:pPr>
      <w:r w:rsidDel="00000000" w:rsidR="00000000" w:rsidRPr="00000000">
        <w:rPr>
          <w:rFonts w:ascii="Lato" w:cs="Lato" w:eastAsia="Lato" w:hAnsi="Lato"/>
          <w:sz w:val="24"/>
          <w:szCs w:val="24"/>
          <w:rtl w:val="0"/>
        </w:rPr>
        <w:t xml:space="preserve">Department of Psychology and Neuroscience</w:t>
      </w:r>
      <w:r w:rsidDel="00000000" w:rsidR="00000000" w:rsidRPr="00000000">
        <w:rPr>
          <w:rtl w:val="0"/>
        </w:rPr>
      </w:r>
    </w:p>
    <w:p w:rsidR="00000000" w:rsidDel="00000000" w:rsidP="00000000" w:rsidRDefault="00000000" w:rsidRPr="00000000" w14:paraId="00000009">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A">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B">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C">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D">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E">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0F">
      <w:pPr>
        <w:spacing w:line="240" w:lineRule="auto"/>
        <w:rPr>
          <w:rFonts w:ascii="Lato" w:cs="Lato" w:eastAsia="Lato" w:hAnsi="Lato"/>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219075</wp:posOffset>
            </wp:positionV>
            <wp:extent cx="2757488" cy="27574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2757488"/>
                    </a:xfrm>
                    <a:prstGeom prst="rect"/>
                    <a:ln/>
                  </pic:spPr>
                </pic:pic>
              </a:graphicData>
            </a:graphic>
          </wp:anchor>
        </w:drawing>
      </w:r>
    </w:p>
    <w:p w:rsidR="00000000" w:rsidDel="00000000" w:rsidP="00000000" w:rsidRDefault="00000000" w:rsidRPr="00000000" w14:paraId="00000010">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1">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2">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3">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4">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5">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6">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7">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8">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9">
      <w:pPr>
        <w:spacing w:line="24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1A">
      <w:pPr>
        <w:spacing w:line="240" w:lineRule="auto"/>
        <w:jc w:val="center"/>
        <w:rPr>
          <w:rFonts w:ascii="Lato" w:cs="Lato" w:eastAsia="Lato" w:hAnsi="Lato"/>
          <w:sz w:val="36"/>
          <w:szCs w:val="36"/>
          <w:highlight w:val="white"/>
        </w:rPr>
      </w:pPr>
      <w:r w:rsidDel="00000000" w:rsidR="00000000" w:rsidRPr="00000000">
        <w:rPr>
          <w:rFonts w:ascii="Lato" w:cs="Lato" w:eastAsia="Lato" w:hAnsi="Lato"/>
          <w:sz w:val="36"/>
          <w:szCs w:val="36"/>
          <w:highlight w:val="white"/>
          <w:rtl w:val="0"/>
        </w:rPr>
        <w:t xml:space="preserve">Table of Contents</w:t>
      </w:r>
    </w:p>
    <w:p w:rsidR="00000000" w:rsidDel="00000000" w:rsidP="00000000" w:rsidRDefault="00000000" w:rsidRPr="00000000" w14:paraId="0000001B">
      <w:pPr>
        <w:spacing w:line="240" w:lineRule="auto"/>
        <w:rPr>
          <w:rFonts w:ascii="Lato" w:cs="Lato" w:eastAsia="Lato" w:hAnsi="Lato"/>
          <w:color w:val="1155cc"/>
        </w:rPr>
      </w:pPr>
      <w:r w:rsidDel="00000000" w:rsidR="00000000" w:rsidRPr="00000000">
        <w:rPr>
          <w:rtl w:val="0"/>
        </w:rPr>
      </w:r>
    </w:p>
    <w:p w:rsidR="00000000" w:rsidDel="00000000" w:rsidP="00000000" w:rsidRDefault="00000000" w:rsidRPr="00000000" w14:paraId="0000001C">
      <w:pPr>
        <w:spacing w:line="240" w:lineRule="auto"/>
        <w:rPr>
          <w:rFonts w:ascii="Lato" w:cs="Lato" w:eastAsia="Lato" w:hAnsi="Lato"/>
          <w:color w:val="1155cc"/>
        </w:rPr>
      </w:pPr>
      <w:r w:rsidDel="00000000" w:rsidR="00000000" w:rsidRPr="00000000">
        <w:rPr>
          <w:rtl w:val="0"/>
        </w:rPr>
      </w:r>
    </w:p>
    <w:p w:rsidR="00000000" w:rsidDel="00000000" w:rsidP="00000000" w:rsidRDefault="00000000" w:rsidRPr="00000000" w14:paraId="0000001D">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1. Introduction</w:t>
      </w:r>
    </w:p>
    <w:p w:rsidR="00000000" w:rsidDel="00000000" w:rsidP="00000000" w:rsidRDefault="00000000" w:rsidRPr="00000000" w14:paraId="0000001E">
      <w:pPr>
        <w:numPr>
          <w:ilvl w:val="0"/>
          <w:numId w:val="14"/>
        </w:numPr>
        <w:spacing w:line="240" w:lineRule="auto"/>
        <w:ind w:left="720" w:hanging="360"/>
        <w:rPr>
          <w:sz w:val="24"/>
          <w:szCs w:val="24"/>
        </w:rPr>
      </w:pPr>
      <w:r w:rsidDel="00000000" w:rsidR="00000000" w:rsidRPr="00000000">
        <w:rPr>
          <w:rFonts w:ascii="Lato" w:cs="Lato" w:eastAsia="Lato" w:hAnsi="Lato"/>
          <w:sz w:val="24"/>
          <w:szCs w:val="24"/>
          <w:rtl w:val="0"/>
        </w:rPr>
        <w:t xml:space="preserve">1.1 Background, University of Colorado Boulder</w:t>
      </w:r>
    </w:p>
    <w:p w:rsidR="00000000" w:rsidDel="00000000" w:rsidP="00000000" w:rsidRDefault="00000000" w:rsidRPr="00000000" w14:paraId="0000001F">
      <w:pPr>
        <w:numPr>
          <w:ilvl w:val="0"/>
          <w:numId w:val="14"/>
        </w:numPr>
        <w:spacing w:line="240" w:lineRule="auto"/>
        <w:ind w:left="720" w:hanging="360"/>
        <w:rPr>
          <w:sz w:val="24"/>
          <w:szCs w:val="24"/>
        </w:rPr>
      </w:pPr>
      <w:r w:rsidDel="00000000" w:rsidR="00000000" w:rsidRPr="00000000">
        <w:rPr>
          <w:rFonts w:ascii="Lato" w:cs="Lato" w:eastAsia="Lato" w:hAnsi="Lato"/>
          <w:sz w:val="24"/>
          <w:szCs w:val="24"/>
          <w:rtl w:val="0"/>
        </w:rPr>
        <w:t xml:space="preserve">1.2 Background, Department of Psychology and Neuroscience</w:t>
      </w:r>
    </w:p>
    <w:p w:rsidR="00000000" w:rsidDel="00000000" w:rsidP="00000000" w:rsidRDefault="00000000" w:rsidRPr="00000000" w14:paraId="00000020">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2. Project Summary</w:t>
      </w:r>
    </w:p>
    <w:p w:rsidR="00000000" w:rsidDel="00000000" w:rsidP="00000000" w:rsidRDefault="00000000" w:rsidRPr="00000000" w14:paraId="00000022">
      <w:pPr>
        <w:numPr>
          <w:ilvl w:val="0"/>
          <w:numId w:val="14"/>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2.1 Problem History</w:t>
      </w:r>
    </w:p>
    <w:p w:rsidR="00000000" w:rsidDel="00000000" w:rsidP="00000000" w:rsidRDefault="00000000" w:rsidRPr="00000000" w14:paraId="00000023">
      <w:pPr>
        <w:numPr>
          <w:ilvl w:val="0"/>
          <w:numId w:val="14"/>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2.2 Objectives</w:t>
      </w:r>
    </w:p>
    <w:p w:rsidR="00000000" w:rsidDel="00000000" w:rsidP="00000000" w:rsidRDefault="00000000" w:rsidRPr="00000000" w14:paraId="00000024">
      <w:pPr>
        <w:numPr>
          <w:ilvl w:val="0"/>
          <w:numId w:val="14"/>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2.3 Benefit and Impact</w:t>
      </w:r>
    </w:p>
    <w:p w:rsidR="00000000" w:rsidDel="00000000" w:rsidP="00000000" w:rsidRDefault="00000000" w:rsidRPr="00000000" w14:paraId="00000025">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3. Objectives and Scope</w:t>
      </w:r>
    </w:p>
    <w:p w:rsidR="00000000" w:rsidDel="00000000" w:rsidP="00000000" w:rsidRDefault="00000000" w:rsidRPr="00000000" w14:paraId="00000027">
      <w:pPr>
        <w:numPr>
          <w:ilvl w:val="0"/>
          <w:numId w:val="2"/>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3.1 Business Objectives</w:t>
      </w:r>
    </w:p>
    <w:p w:rsidR="00000000" w:rsidDel="00000000" w:rsidP="00000000" w:rsidRDefault="00000000" w:rsidRPr="00000000" w14:paraId="00000028">
      <w:pPr>
        <w:numPr>
          <w:ilvl w:val="0"/>
          <w:numId w:val="2"/>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3.2 High-Level Requirements</w:t>
      </w:r>
    </w:p>
    <w:p w:rsidR="00000000" w:rsidDel="00000000" w:rsidP="00000000" w:rsidRDefault="00000000" w:rsidRPr="00000000" w14:paraId="00000029">
      <w:pPr>
        <w:numPr>
          <w:ilvl w:val="0"/>
          <w:numId w:val="2"/>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3.3 Project Scope</w:t>
      </w:r>
    </w:p>
    <w:p w:rsidR="00000000" w:rsidDel="00000000" w:rsidP="00000000" w:rsidRDefault="00000000" w:rsidRPr="00000000" w14:paraId="0000002A">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B">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4. Project Approach</w:t>
      </w:r>
    </w:p>
    <w:p w:rsidR="00000000" w:rsidDel="00000000" w:rsidP="00000000" w:rsidRDefault="00000000" w:rsidRPr="00000000" w14:paraId="0000002C">
      <w:pPr>
        <w:numPr>
          <w:ilvl w:val="0"/>
          <w:numId w:val="11"/>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4.1 General Approach – Solution Delivery Process</w:t>
      </w:r>
    </w:p>
    <w:p w:rsidR="00000000" w:rsidDel="00000000" w:rsidP="00000000" w:rsidRDefault="00000000" w:rsidRPr="00000000" w14:paraId="0000002D">
      <w:pPr>
        <w:numPr>
          <w:ilvl w:val="0"/>
          <w:numId w:val="11"/>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4.2 Assumptions and Constraints</w:t>
      </w:r>
    </w:p>
    <w:p w:rsidR="00000000" w:rsidDel="00000000" w:rsidP="00000000" w:rsidRDefault="00000000" w:rsidRPr="00000000" w14:paraId="0000002E">
      <w:pPr>
        <w:numPr>
          <w:ilvl w:val="1"/>
          <w:numId w:val="6"/>
        </w:numPr>
        <w:spacing w:line="240" w:lineRule="auto"/>
        <w:ind w:left="108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Project Risks and Issues</w:t>
      </w:r>
    </w:p>
    <w:p w:rsidR="00000000" w:rsidDel="00000000" w:rsidP="00000000" w:rsidRDefault="00000000" w:rsidRPr="00000000" w14:paraId="0000002F">
      <w:pPr>
        <w:numPr>
          <w:ilvl w:val="0"/>
          <w:numId w:val="11"/>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4.4 Risk Mitigation Plan</w:t>
      </w:r>
    </w:p>
    <w:p w:rsidR="00000000" w:rsidDel="00000000" w:rsidP="00000000" w:rsidRDefault="00000000" w:rsidRPr="00000000" w14:paraId="00000030">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5. Project Plan</w:t>
      </w:r>
    </w:p>
    <w:p w:rsidR="00000000" w:rsidDel="00000000" w:rsidP="00000000" w:rsidRDefault="00000000" w:rsidRPr="00000000" w14:paraId="00000032">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5.1 Key Deliverables</w:t>
      </w:r>
    </w:p>
    <w:p w:rsidR="00000000" w:rsidDel="00000000" w:rsidP="00000000" w:rsidRDefault="00000000" w:rsidRPr="00000000" w14:paraId="00000033">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5.2 Major Milestones</w:t>
      </w:r>
    </w:p>
    <w:p w:rsidR="00000000" w:rsidDel="00000000" w:rsidP="00000000" w:rsidRDefault="00000000" w:rsidRPr="00000000" w14:paraId="00000034">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5.3 Stakeholder Role/Responsibility</w:t>
      </w:r>
    </w:p>
    <w:p w:rsidR="00000000" w:rsidDel="00000000" w:rsidP="00000000" w:rsidRDefault="00000000" w:rsidRPr="00000000" w14:paraId="00000035">
      <w:pPr>
        <w:numPr>
          <w:ilvl w:val="0"/>
          <w:numId w:val="7"/>
        </w:numPr>
        <w:spacing w:line="240" w:lineRule="auto"/>
        <w:ind w:left="720" w:hanging="360"/>
        <w:rPr>
          <w:sz w:val="24"/>
          <w:szCs w:val="24"/>
          <w:highlight w:val="white"/>
        </w:rPr>
      </w:pPr>
      <w:r w:rsidDel="00000000" w:rsidR="00000000" w:rsidRPr="00000000">
        <w:rPr>
          <w:rFonts w:ascii="Lato" w:cs="Lato" w:eastAsia="Lato" w:hAnsi="Lato"/>
          <w:sz w:val="24"/>
          <w:szCs w:val="24"/>
          <w:highlight w:val="white"/>
          <w:rtl w:val="0"/>
        </w:rPr>
        <w:t xml:space="preserve">5.4 Time and Cost Estimates</w:t>
      </w:r>
    </w:p>
    <w:p w:rsidR="00000000" w:rsidDel="00000000" w:rsidP="00000000" w:rsidRDefault="00000000" w:rsidRPr="00000000" w14:paraId="00000036">
      <w:pPr>
        <w:numPr>
          <w:ilvl w:val="0"/>
          <w:numId w:val="7"/>
        </w:numPr>
        <w:spacing w:line="240" w:lineRule="auto"/>
        <w:ind w:left="720" w:hanging="360"/>
        <w:rPr>
          <w:sz w:val="24"/>
          <w:szCs w:val="24"/>
        </w:rPr>
      </w:pPr>
      <w:r w:rsidDel="00000000" w:rsidR="00000000" w:rsidRPr="00000000">
        <w:rPr>
          <w:rFonts w:ascii="Lato" w:cs="Lato" w:eastAsia="Lato" w:hAnsi="Lato"/>
          <w:sz w:val="24"/>
          <w:szCs w:val="24"/>
          <w:rtl w:val="0"/>
        </w:rPr>
        <w:t xml:space="preserve">5.5 Acceptance Criteria</w:t>
      </w:r>
    </w:p>
    <w:p w:rsidR="00000000" w:rsidDel="00000000" w:rsidP="00000000" w:rsidRDefault="00000000" w:rsidRPr="00000000" w14:paraId="00000037">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rPr>
          <w:rFonts w:ascii="Lato" w:cs="Lato" w:eastAsia="Lato" w:hAnsi="Lato"/>
          <w:sz w:val="24"/>
          <w:szCs w:val="24"/>
          <w:highlight w:val="white"/>
          <w:u w:val="single"/>
        </w:rPr>
      </w:pPr>
      <w:r w:rsidDel="00000000" w:rsidR="00000000" w:rsidRPr="00000000">
        <w:rPr>
          <w:rtl w:val="0"/>
        </w:rPr>
      </w:r>
    </w:p>
    <w:p w:rsidR="00000000" w:rsidDel="00000000" w:rsidP="00000000" w:rsidRDefault="00000000" w:rsidRPr="00000000" w14:paraId="0000003D">
      <w:pPr>
        <w:spacing w:line="240" w:lineRule="auto"/>
        <w:rPr>
          <w:rFonts w:ascii="Lato" w:cs="Lato" w:eastAsia="Lato" w:hAnsi="Lato"/>
          <w:b w:val="1"/>
          <w:sz w:val="24"/>
          <w:szCs w:val="24"/>
          <w:highlight w:val="white"/>
        </w:rPr>
      </w:pPr>
      <w:r w:rsidDel="00000000" w:rsidR="00000000" w:rsidRPr="00000000">
        <w:rPr>
          <w:rFonts w:ascii="Lato" w:cs="Lato" w:eastAsia="Lato" w:hAnsi="Lato"/>
          <w:b w:val="1"/>
          <w:sz w:val="24"/>
          <w:szCs w:val="24"/>
          <w:highlight w:val="white"/>
          <w:rtl w:val="0"/>
        </w:rPr>
        <w:t xml:space="preserve">Revision History (</w:t>
      </w:r>
      <w:r w:rsidDel="00000000" w:rsidR="00000000" w:rsidRPr="00000000">
        <w:rPr>
          <w:rFonts w:ascii="Lato" w:cs="Lato" w:eastAsia="Lato" w:hAnsi="Lato"/>
          <w:sz w:val="24"/>
          <w:szCs w:val="24"/>
          <w:highlight w:val="white"/>
          <w:rtl w:val="0"/>
        </w:rPr>
        <w:t xml:space="preserve">Last Revised November 10th, 2020)</w:t>
      </w:r>
      <w:r w:rsidDel="00000000" w:rsidR="00000000" w:rsidRPr="00000000">
        <w:rPr>
          <w:rtl w:val="0"/>
        </w:rPr>
      </w:r>
    </w:p>
    <w:p w:rsidR="00000000" w:rsidDel="00000000" w:rsidP="00000000" w:rsidRDefault="00000000" w:rsidRPr="00000000" w14:paraId="0000003E">
      <w:pPr>
        <w:spacing w:line="240" w:lineRule="auto"/>
        <w:rPr>
          <w:rFonts w:ascii="Lato" w:cs="Lato" w:eastAsia="Lato" w:hAnsi="Lato"/>
          <w:sz w:val="24"/>
          <w:szCs w:val="24"/>
          <w:highlight w:val="white"/>
        </w:rPr>
      </w:pPr>
      <w:r w:rsidDel="00000000" w:rsidR="00000000" w:rsidRPr="00000000">
        <w:rPr>
          <w:rtl w:val="0"/>
        </w:rPr>
      </w:r>
    </w:p>
    <w:tbl>
      <w:tblPr>
        <w:tblStyle w:val="Table1"/>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120"/>
        <w:gridCol w:w="3120"/>
        <w:tblGridChange w:id="0">
          <w:tblGrid>
            <w:gridCol w:w="3015"/>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14:paraId="0000003F">
            <w:pPr>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Change Description</w:t>
            </w:r>
          </w:p>
        </w:tc>
        <w:tc>
          <w:tcPr>
            <w:tcMar>
              <w:top w:w="100.0" w:type="dxa"/>
              <w:left w:w="100.0" w:type="dxa"/>
              <w:bottom w:w="100.0" w:type="dxa"/>
              <w:right w:w="100.0" w:type="dxa"/>
            </w:tcMar>
          </w:tcPr>
          <w:p w:rsidR="00000000" w:rsidDel="00000000" w:rsidP="00000000" w:rsidRDefault="00000000" w:rsidRPr="00000000" w14:paraId="00000040">
            <w:pPr>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Approved by</w:t>
            </w:r>
          </w:p>
        </w:tc>
        <w:tc>
          <w:tcPr>
            <w:tcMar>
              <w:top w:w="100.0" w:type="dxa"/>
              <w:left w:w="100.0" w:type="dxa"/>
              <w:bottom w:w="100.0" w:type="dxa"/>
              <w:right w:w="100.0" w:type="dxa"/>
            </w:tcMar>
          </w:tcPr>
          <w:p w:rsidR="00000000" w:rsidDel="00000000" w:rsidP="00000000" w:rsidRDefault="00000000" w:rsidRPr="00000000" w14:paraId="00000041">
            <w:pPr>
              <w:spacing w:line="240" w:lineRule="auto"/>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Date of Revision</w:t>
            </w:r>
          </w:p>
        </w:tc>
      </w:tr>
      <w:tr>
        <w:tc>
          <w:tcPr>
            <w:shd w:fill="auto" w:val="clear"/>
            <w:tcMar>
              <w:top w:w="100.0" w:type="dxa"/>
              <w:left w:w="100.0" w:type="dxa"/>
              <w:bottom w:w="100.0" w:type="dxa"/>
              <w:right w:w="100.0" w:type="dxa"/>
            </w:tcMar>
          </w:tcPr>
          <w:p w:rsidR="00000000" w:rsidDel="00000000" w:rsidP="00000000" w:rsidRDefault="00000000" w:rsidRPr="00000000" w14:paraId="00000042">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spacing w:line="240" w:lineRule="auto"/>
              <w:rPr>
                <w:rFonts w:ascii="Lato" w:cs="Lato" w:eastAsia="Lato" w:hAnsi="Lato"/>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rPr>
                <w:rFonts w:ascii="Lato" w:cs="Lato" w:eastAsia="Lato" w:hAnsi="La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rPr>
                <w:rFonts w:ascii="Lato" w:cs="Lato" w:eastAsia="Lato" w:hAnsi="Lato"/>
                <w:sz w:val="24"/>
                <w:szCs w:val="24"/>
                <w:highlight w:val="white"/>
              </w:rPr>
            </w:pPr>
            <w:r w:rsidDel="00000000" w:rsidR="00000000" w:rsidRPr="00000000">
              <w:rPr>
                <w:rtl w:val="0"/>
              </w:rPr>
            </w:r>
          </w:p>
        </w:tc>
      </w:tr>
    </w:tbl>
    <w:p w:rsidR="00000000" w:rsidDel="00000000" w:rsidP="00000000" w:rsidRDefault="00000000" w:rsidRPr="00000000" w14:paraId="00000048">
      <w:pPr>
        <w:spacing w:line="240" w:lineRule="auto"/>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jc w:val="center"/>
        <w:rPr>
          <w:rFonts w:ascii="Lato" w:cs="Lato" w:eastAsia="Lato" w:hAnsi="Lato"/>
          <w:sz w:val="24"/>
          <w:szCs w:val="24"/>
        </w:rPr>
      </w:pPr>
      <w:r w:rsidDel="00000000" w:rsidR="00000000" w:rsidRPr="00000000">
        <w:rPr>
          <w:rFonts w:ascii="Lato" w:cs="Lato" w:eastAsia="Lato" w:hAnsi="Lato"/>
          <w:sz w:val="24"/>
          <w:szCs w:val="24"/>
          <w:highlight w:val="white"/>
          <w:rtl w:val="0"/>
        </w:rPr>
        <w:t xml:space="preserve">Approval: __________________________________</w:t>
      </w:r>
      <w:r w:rsidDel="00000000" w:rsidR="00000000" w:rsidRPr="00000000">
        <w:rPr>
          <w:rtl w:val="0"/>
        </w:rPr>
      </w:r>
    </w:p>
    <w:p w:rsidR="00000000" w:rsidDel="00000000" w:rsidP="00000000" w:rsidRDefault="00000000" w:rsidRPr="00000000" w14:paraId="0000004A">
      <w:pPr>
        <w:spacing w:line="24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Introduction</w:t>
      </w:r>
    </w:p>
    <w:p w:rsidR="00000000" w:rsidDel="00000000" w:rsidP="00000000" w:rsidRDefault="00000000" w:rsidRPr="00000000" w14:paraId="0000004B">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Lato" w:cs="Lato" w:eastAsia="Lato" w:hAnsi="Lato"/>
          <w:sz w:val="24"/>
          <w:szCs w:val="24"/>
        </w:rPr>
      </w:pPr>
      <w:bookmarkStart w:colFirst="0" w:colLast="0" w:name="_2et92p0" w:id="3"/>
      <w:bookmarkEnd w:id="3"/>
      <w:r w:rsidDel="00000000" w:rsidR="00000000" w:rsidRPr="00000000">
        <w:rPr>
          <w:rFonts w:ascii="Lato" w:cs="Lato" w:eastAsia="Lato" w:hAnsi="Lato"/>
          <w:b w:val="1"/>
          <w:sz w:val="24"/>
          <w:szCs w:val="24"/>
          <w:rtl w:val="0"/>
        </w:rPr>
        <w:t xml:space="preserve">1.1 Background, University of Colorado Boulder:</w:t>
      </w:r>
      <w:r w:rsidDel="00000000" w:rsidR="00000000" w:rsidRPr="00000000">
        <w:rPr>
          <w:rtl w:val="0"/>
        </w:rPr>
      </w:r>
    </w:p>
    <w:p w:rsidR="00000000" w:rsidDel="00000000" w:rsidP="00000000" w:rsidRDefault="00000000" w:rsidRPr="00000000" w14:paraId="0000004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4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Mission: To shape tomorrow’s leaders, be the top University for innovation, and to positively impact humanity.</w:t>
      </w:r>
    </w:p>
    <w:p w:rsidR="00000000" w:rsidDel="00000000" w:rsidP="00000000" w:rsidRDefault="00000000" w:rsidRPr="00000000" w14:paraId="0000004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Vision: To be a leader in addressing the humanitarian, social, and technological challenges of the twenty-first century.</w:t>
      </w:r>
    </w:p>
    <w:p w:rsidR="00000000" w:rsidDel="00000000" w:rsidP="00000000" w:rsidRDefault="00000000" w:rsidRPr="00000000" w14:paraId="0000005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Student Values: </w:t>
      </w:r>
    </w:p>
    <w:p w:rsidR="00000000" w:rsidDel="00000000" w:rsidP="00000000" w:rsidRDefault="00000000" w:rsidRPr="00000000" w14:paraId="00000053">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Act with honor, integrity, and accountability in my interactions with students, faculty, staff, and neighbors.</w:t>
      </w:r>
    </w:p>
    <w:p w:rsidR="00000000" w:rsidDel="00000000" w:rsidP="00000000" w:rsidRDefault="00000000" w:rsidRPr="00000000" w14:paraId="00000054">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Respect the rights of others and accept our differences.</w:t>
      </w:r>
    </w:p>
    <w:p w:rsidR="00000000" w:rsidDel="00000000" w:rsidP="00000000" w:rsidRDefault="00000000" w:rsidRPr="00000000" w14:paraId="00000055">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Contribute to the greater good of this community.</w:t>
      </w:r>
    </w:p>
    <w:p w:rsidR="00000000" w:rsidDel="00000000" w:rsidP="00000000" w:rsidRDefault="00000000" w:rsidRPr="00000000" w14:paraId="0000005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values are reinforced by our Inclusive Excellence Initiative.  CU Boulder’s identity is defined by respect for diversity and inclusivity.</w:t>
      </w:r>
    </w:p>
    <w:p w:rsidR="00000000" w:rsidDel="00000000" w:rsidP="00000000" w:rsidRDefault="00000000" w:rsidRPr="00000000" w14:paraId="0000005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9">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1.2 Background, Department of Psychology and Neuroscience</w:t>
      </w:r>
    </w:p>
    <w:p w:rsidR="00000000" w:rsidDel="00000000" w:rsidP="00000000" w:rsidRDefault="00000000" w:rsidRPr="00000000" w14:paraId="0000005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B">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The Department of Psychology and Neuroscience is composed of Faculty, Staff, Research Assistants, Graduate Students, and Undergraduate Students. Through teaching, learning, research, and community outreach, we seek to promote scholarship at the intersection of psychology and neuroscience. Driving this mission is a deep, shared commitment to improving the human condition for all people.</w:t>
      </w:r>
    </w:p>
    <w:p w:rsidR="00000000" w:rsidDel="00000000" w:rsidP="00000000" w:rsidRDefault="00000000" w:rsidRPr="00000000" w14:paraId="0000005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D">
      <w:pPr>
        <w:spacing w:line="240" w:lineRule="auto"/>
        <w:rPr>
          <w:rFonts w:ascii="Lato" w:cs="Lato" w:eastAsia="Lato" w:hAnsi="Lato"/>
          <w:sz w:val="24"/>
          <w:szCs w:val="24"/>
        </w:rPr>
      </w:pPr>
      <w:bookmarkStart w:colFirst="0" w:colLast="0" w:name="_tyjcwt" w:id="4"/>
      <w:bookmarkEnd w:id="4"/>
      <w:r w:rsidDel="00000000" w:rsidR="00000000" w:rsidRPr="00000000">
        <w:rPr>
          <w:rFonts w:ascii="Lato" w:cs="Lato" w:eastAsia="Lato" w:hAnsi="Lato"/>
          <w:sz w:val="24"/>
          <w:szCs w:val="24"/>
          <w:rtl w:val="0"/>
        </w:rPr>
        <w:t xml:space="preserve">The complete statement: </w:t>
      </w:r>
      <w:hyperlink r:id="rId7">
        <w:r w:rsidDel="00000000" w:rsidR="00000000" w:rsidRPr="00000000">
          <w:rPr>
            <w:rFonts w:ascii="Lato" w:cs="Lato" w:eastAsia="Lato" w:hAnsi="Lato"/>
            <w:color w:val="1155cc"/>
            <w:sz w:val="24"/>
            <w:szCs w:val="24"/>
            <w:u w:val="single"/>
            <w:rtl w:val="0"/>
          </w:rPr>
          <w:t xml:space="preserve">https://www.colorado.edu/psych-neuro/departmental-mission</w:t>
        </w:r>
      </w:hyperlink>
      <w:r w:rsidDel="00000000" w:rsidR="00000000" w:rsidRPr="00000000">
        <w:rPr>
          <w:rtl w:val="0"/>
        </w:rPr>
      </w:r>
    </w:p>
    <w:p w:rsidR="00000000" w:rsidDel="00000000" w:rsidP="00000000" w:rsidRDefault="00000000" w:rsidRPr="00000000" w14:paraId="0000005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5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0">
      <w:pPr>
        <w:spacing w:line="240" w:lineRule="auto"/>
        <w:jc w:val="center"/>
        <w:rPr>
          <w:rFonts w:ascii="Lato" w:cs="Lato" w:eastAsia="Lato" w:hAnsi="Lato"/>
          <w:b w:val="1"/>
          <w:sz w:val="36"/>
          <w:szCs w:val="36"/>
        </w:rPr>
      </w:pPr>
      <w:bookmarkStart w:colFirst="0" w:colLast="0" w:name="_3dy6vkm" w:id="5"/>
      <w:bookmarkEnd w:id="5"/>
      <w:r w:rsidDel="00000000" w:rsidR="00000000" w:rsidRPr="00000000">
        <w:rPr>
          <w:rFonts w:ascii="Lato" w:cs="Lato" w:eastAsia="Lato" w:hAnsi="Lato"/>
          <w:b w:val="1"/>
          <w:sz w:val="36"/>
          <w:szCs w:val="36"/>
          <w:rtl w:val="0"/>
        </w:rPr>
        <w:t xml:space="preserve">Project Summary</w:t>
      </w:r>
    </w:p>
    <w:p w:rsidR="00000000" w:rsidDel="00000000" w:rsidP="00000000" w:rsidRDefault="00000000" w:rsidRPr="00000000" w14:paraId="00000061">
      <w:pPr>
        <w:spacing w:line="240" w:lineRule="auto"/>
        <w:rPr>
          <w:rFonts w:ascii="Lato" w:cs="Lato" w:eastAsia="Lato" w:hAnsi="Lato"/>
          <w:b w:val="1"/>
          <w:sz w:val="24"/>
          <w:szCs w:val="24"/>
        </w:rPr>
      </w:pPr>
      <w:bookmarkStart w:colFirst="0" w:colLast="0" w:name="_1t3h5sf" w:id="6"/>
      <w:bookmarkEnd w:id="6"/>
      <w:r w:rsidDel="00000000" w:rsidR="00000000" w:rsidRPr="00000000">
        <w:rPr>
          <w:rtl w:val="0"/>
        </w:rPr>
      </w:r>
    </w:p>
    <w:p w:rsidR="00000000" w:rsidDel="00000000" w:rsidP="00000000" w:rsidRDefault="00000000" w:rsidRPr="00000000" w14:paraId="00000062">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2.1 Problem History</w:t>
      </w:r>
    </w:p>
    <w:p w:rsidR="00000000" w:rsidDel="00000000" w:rsidP="00000000" w:rsidRDefault="00000000" w:rsidRPr="00000000" w14:paraId="00000063">
      <w:pPr>
        <w:spacing w:line="240" w:lineRule="auto"/>
        <w:rPr>
          <w:rFonts w:ascii="Lato" w:cs="Lato" w:eastAsia="Lato" w:hAnsi="Lato"/>
          <w:sz w:val="24"/>
          <w:szCs w:val="24"/>
          <w:u w:val="single"/>
        </w:rPr>
      </w:pPr>
      <w:r w:rsidDel="00000000" w:rsidR="00000000" w:rsidRPr="00000000">
        <w:rPr>
          <w:rtl w:val="0"/>
        </w:rPr>
      </w:r>
    </w:p>
    <w:p w:rsidR="00000000" w:rsidDel="00000000" w:rsidP="00000000" w:rsidRDefault="00000000" w:rsidRPr="00000000" w14:paraId="00000064">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2017, the New York State Court of Appeals in the United States issued a decision that jurors be educated about the unreliable nature of eyewitness testimony in all cases involving cross-race eyewitnesses. Research surrounding cross-race facial recognition suggests that although we are accurate at identifying faces within our own racial group, it can be much more difficult to identify the faces of those in different racial groups. This deficit between the accuracy of identifying faces within our own racial group in comparison to those in other racial groups is referred to as the cross-race deficit (or CRD). </w:t>
      </w:r>
    </w:p>
    <w:p w:rsidR="00000000" w:rsidDel="00000000" w:rsidP="00000000" w:rsidRDefault="00000000" w:rsidRPr="00000000" w14:paraId="0000006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6">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2.2 Objectives</w:t>
      </w:r>
    </w:p>
    <w:p w:rsidR="00000000" w:rsidDel="00000000" w:rsidP="00000000" w:rsidRDefault="00000000" w:rsidRPr="00000000" w14:paraId="00000067">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8">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This project aims to build on last year's work to help publish two mobile apps that help reduce and study CRD. We know that training can work to reduce this deficit. This project aims to be another helpful training assist for users in reducing their own CRD. This app would use various exercises to train users in individuating faces of other races and measure progress over time.</w:t>
      </w:r>
    </w:p>
    <w:p w:rsidR="00000000" w:rsidDel="00000000" w:rsidP="00000000" w:rsidRDefault="00000000" w:rsidRPr="00000000" w14:paraId="00000069">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In addition to training end-users’ cross-race facial recognition. This project is intended to aid researchers in the CU Psychology Department with making sense of racial bias, and how processes are influenced by race through data collection within the app.</w:t>
      </w:r>
    </w:p>
    <w:p w:rsidR="00000000" w:rsidDel="00000000" w:rsidP="00000000" w:rsidRDefault="00000000" w:rsidRPr="00000000" w14:paraId="0000006B">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6C">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2.3 Benefit and Impact</w:t>
      </w:r>
    </w:p>
    <w:p w:rsidR="00000000" w:rsidDel="00000000" w:rsidP="00000000" w:rsidRDefault="00000000" w:rsidRPr="00000000" w14:paraId="0000006D">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 generated from this app can be used by the CU Boulder Psychology Department to further research on reducing the effect of the CRD.</w:t>
      </w:r>
    </w:p>
    <w:p w:rsidR="00000000" w:rsidDel="00000000" w:rsidP="00000000" w:rsidRDefault="00000000" w:rsidRPr="00000000" w14:paraId="0000006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0">
      <w:pPr>
        <w:spacing w:line="240" w:lineRule="auto"/>
        <w:rPr>
          <w:rFonts w:ascii="Lato" w:cs="Lato" w:eastAsia="Lato" w:hAnsi="Lato"/>
          <w:sz w:val="24"/>
          <w:szCs w:val="24"/>
          <w:u w:val="single"/>
        </w:rPr>
      </w:pPr>
      <w:r w:rsidDel="00000000" w:rsidR="00000000" w:rsidRPr="00000000">
        <w:rPr>
          <w:rFonts w:ascii="Lato" w:cs="Lato" w:eastAsia="Lato" w:hAnsi="Lato"/>
          <w:sz w:val="24"/>
          <w:szCs w:val="24"/>
          <w:rtl w:val="0"/>
        </w:rPr>
        <w:t xml:space="preserve">There is really no current way for a user to practice individuating faces of other races and therefore reduce their CRD. The created apps can service such a need. Given the potential progression research and racial advancements, these apps provide</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u w:val="single"/>
          <w:rtl w:val="0"/>
        </w:rPr>
        <w:t xml:space="preserve">this project is work doing.</w:t>
      </w:r>
    </w:p>
    <w:p w:rsidR="00000000" w:rsidDel="00000000" w:rsidP="00000000" w:rsidRDefault="00000000" w:rsidRPr="00000000" w14:paraId="00000071">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2">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3">
      <w:pPr>
        <w:spacing w:line="240" w:lineRule="auto"/>
        <w:jc w:val="center"/>
        <w:rPr>
          <w:rFonts w:ascii="Lato" w:cs="Lato" w:eastAsia="Lato" w:hAnsi="Lato"/>
          <w:b w:val="1"/>
          <w:sz w:val="36"/>
          <w:szCs w:val="36"/>
        </w:rPr>
      </w:pPr>
      <w:bookmarkStart w:colFirst="0" w:colLast="0" w:name="_4d34og8" w:id="7"/>
      <w:bookmarkEnd w:id="7"/>
      <w:r w:rsidDel="00000000" w:rsidR="00000000" w:rsidRPr="00000000">
        <w:rPr>
          <w:rFonts w:ascii="Lato" w:cs="Lato" w:eastAsia="Lato" w:hAnsi="Lato"/>
          <w:b w:val="1"/>
          <w:sz w:val="36"/>
          <w:szCs w:val="36"/>
          <w:rtl w:val="0"/>
        </w:rPr>
        <w:t xml:space="preserve">Objective and Scope</w:t>
      </w:r>
    </w:p>
    <w:p w:rsidR="00000000" w:rsidDel="00000000" w:rsidP="00000000" w:rsidRDefault="00000000" w:rsidRPr="00000000" w14:paraId="00000074">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5">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3.1 Business Objectives</w:t>
      </w:r>
    </w:p>
    <w:p w:rsidR="00000000" w:rsidDel="00000000" w:rsidP="00000000" w:rsidRDefault="00000000" w:rsidRPr="00000000" w14:paraId="0000007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Publish two mobile apps that provide the following exercises: </w:t>
      </w:r>
    </w:p>
    <w:p w:rsidR="00000000" w:rsidDel="00000000" w:rsidP="00000000" w:rsidRDefault="00000000" w:rsidRPr="00000000" w14:paraId="00000078">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Matching name and face</w:t>
      </w:r>
    </w:p>
    <w:p w:rsidR="00000000" w:rsidDel="00000000" w:rsidP="00000000" w:rsidRDefault="00000000" w:rsidRPr="00000000" w14:paraId="00000079">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“Memory” </w:t>
      </w:r>
    </w:p>
    <w:p w:rsidR="00000000" w:rsidDel="00000000" w:rsidP="00000000" w:rsidRDefault="00000000" w:rsidRPr="00000000" w14:paraId="0000007A">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Who’s new </w:t>
      </w:r>
    </w:p>
    <w:p w:rsidR="00000000" w:rsidDel="00000000" w:rsidP="00000000" w:rsidRDefault="00000000" w:rsidRPr="00000000" w14:paraId="0000007B">
      <w:pPr>
        <w:numPr>
          <w:ilvl w:val="0"/>
          <w:numId w:val="3"/>
        </w:numPr>
        <w:spacing w:line="240" w:lineRule="auto"/>
        <w:ind w:left="720" w:hanging="360"/>
        <w:rPr>
          <w:sz w:val="24"/>
          <w:szCs w:val="24"/>
        </w:rPr>
      </w:pPr>
      <w:r w:rsidDel="00000000" w:rsidR="00000000" w:rsidRPr="00000000">
        <w:rPr>
          <w:rFonts w:ascii="Lato" w:cs="Lato" w:eastAsia="Lato" w:hAnsi="Lato"/>
          <w:sz w:val="24"/>
          <w:szCs w:val="24"/>
          <w:rtl w:val="0"/>
        </w:rPr>
        <w:t xml:space="preserve">Shuffle</w:t>
      </w:r>
    </w:p>
    <w:p w:rsidR="00000000" w:rsidDel="00000000" w:rsidP="00000000" w:rsidRDefault="00000000" w:rsidRPr="00000000" w14:paraId="0000007C">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7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addition, before and after training the following tasks will be used to evaluate and analyze the participant’s performance. </w:t>
      </w:r>
    </w:p>
    <w:p w:rsidR="00000000" w:rsidDel="00000000" w:rsidP="00000000" w:rsidRDefault="00000000" w:rsidRPr="00000000" w14:paraId="0000007E">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“Forced choice” is a daily assessment. It’s done at the beginning and the end every day.</w:t>
      </w:r>
    </w:p>
    <w:p w:rsidR="00000000" w:rsidDel="00000000" w:rsidP="00000000" w:rsidRDefault="00000000" w:rsidRPr="00000000" w14:paraId="0000007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0">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3.2 High-Level Requirements</w:t>
      </w:r>
    </w:p>
    <w:p w:rsidR="00000000" w:rsidDel="00000000" w:rsidP="00000000" w:rsidRDefault="00000000" w:rsidRPr="00000000" w14:paraId="00000081">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2">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A mobile app to train users and reduce their CRD. The tasks are bundled into lessons to increase user engagement.</w:t>
      </w:r>
    </w:p>
    <w:p w:rsidR="00000000" w:rsidDel="00000000" w:rsidP="00000000" w:rsidRDefault="00000000" w:rsidRPr="00000000" w14:paraId="00000083">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Researcher portal: User progress is recorded and made available to the CU Boulder Psychology Department for review in a research setting. </w:t>
      </w:r>
    </w:p>
    <w:p w:rsidR="00000000" w:rsidDel="00000000" w:rsidP="00000000" w:rsidRDefault="00000000" w:rsidRPr="00000000" w14:paraId="00000084">
      <w:pPr>
        <w:numPr>
          <w:ilvl w:val="0"/>
          <w:numId w:val="9"/>
        </w:numPr>
        <w:spacing w:line="240" w:lineRule="auto"/>
        <w:ind w:left="720" w:hanging="360"/>
        <w:rPr>
          <w:sz w:val="24"/>
          <w:szCs w:val="24"/>
        </w:rPr>
      </w:pPr>
      <w:r w:rsidDel="00000000" w:rsidR="00000000" w:rsidRPr="00000000">
        <w:rPr>
          <w:rFonts w:ascii="Lato" w:cs="Lato" w:eastAsia="Lato" w:hAnsi="Lato"/>
          <w:sz w:val="24"/>
          <w:szCs w:val="24"/>
          <w:rtl w:val="0"/>
        </w:rPr>
        <w:t xml:space="preserve">A method to store the data gained from app-usage on a server in the Psychology department.</w:t>
      </w:r>
    </w:p>
    <w:p w:rsidR="00000000" w:rsidDel="00000000" w:rsidP="00000000" w:rsidRDefault="00000000" w:rsidRPr="00000000" w14:paraId="00000085">
      <w:pPr>
        <w:numPr>
          <w:ilvl w:val="0"/>
          <w:numId w:val="9"/>
        </w:numPr>
        <w:spacing w:line="240" w:lineRule="auto"/>
        <w:ind w:left="720" w:hanging="360"/>
        <w:rPr>
          <w:sz w:val="24"/>
          <w:szCs w:val="24"/>
        </w:rPr>
      </w:pPr>
      <w:r w:rsidDel="00000000" w:rsidR="00000000" w:rsidRPr="00000000">
        <w:rPr>
          <w:sz w:val="24"/>
          <w:szCs w:val="24"/>
          <w:rtl w:val="0"/>
        </w:rPr>
        <w:t xml:space="preserve">E</w:t>
      </w:r>
      <w:r w:rsidDel="00000000" w:rsidR="00000000" w:rsidRPr="00000000">
        <w:rPr>
          <w:rFonts w:ascii="Lato" w:cs="Lato" w:eastAsia="Lato" w:hAnsi="Lato"/>
          <w:sz w:val="24"/>
          <w:szCs w:val="24"/>
          <w:rtl w:val="0"/>
        </w:rPr>
        <w:t xml:space="preserve">xpand the racial and gender group</w:t>
      </w:r>
    </w:p>
    <w:p w:rsidR="00000000" w:rsidDel="00000000" w:rsidP="00000000" w:rsidRDefault="00000000" w:rsidRPr="00000000" w14:paraId="0000008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7">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3.3 Project Scope</w:t>
      </w:r>
    </w:p>
    <w:p w:rsidR="00000000" w:rsidDel="00000000" w:rsidP="00000000" w:rsidRDefault="00000000" w:rsidRPr="00000000" w14:paraId="00000088">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 Scope:</w:t>
      </w:r>
    </w:p>
    <w:p w:rsidR="00000000" w:rsidDel="00000000" w:rsidP="00000000" w:rsidRDefault="00000000" w:rsidRPr="00000000" w14:paraId="0000008A">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An iPhone and Android app that includes the aforementioned tasks, bundled into short lessons of progressing difficulties. These lessons will contain hand-curated faces, as opposed to randomly selected ones. Each lesson should be short enough for the user to complete in a sitting.</w:t>
      </w:r>
    </w:p>
    <w:p w:rsidR="00000000" w:rsidDel="00000000" w:rsidP="00000000" w:rsidRDefault="00000000" w:rsidRPr="00000000" w14:paraId="0000008B">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Dynamic Difficulty: present users with different facial sets based on performance, this is done manually.</w:t>
      </w:r>
    </w:p>
    <w:p w:rsidR="00000000" w:rsidDel="00000000" w:rsidP="00000000" w:rsidRDefault="00000000" w:rsidRPr="00000000" w14:paraId="0000008C">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The gamification of each of the tasks, so as to maximize user engagement.</w:t>
      </w:r>
    </w:p>
    <w:p w:rsidR="00000000" w:rsidDel="00000000" w:rsidP="00000000" w:rsidRDefault="00000000" w:rsidRPr="00000000" w14:paraId="0000008D">
      <w:pPr>
        <w:numPr>
          <w:ilvl w:val="0"/>
          <w:numId w:val="8"/>
        </w:numPr>
        <w:spacing w:line="240" w:lineRule="auto"/>
        <w:ind w:left="720" w:hanging="360"/>
        <w:rPr>
          <w:sz w:val="24"/>
          <w:szCs w:val="24"/>
        </w:rPr>
      </w:pPr>
      <w:r w:rsidDel="00000000" w:rsidR="00000000" w:rsidRPr="00000000">
        <w:rPr>
          <w:rFonts w:ascii="Lato" w:cs="Lato" w:eastAsia="Lato" w:hAnsi="Lato"/>
          <w:sz w:val="24"/>
          <w:szCs w:val="24"/>
          <w:rtl w:val="0"/>
        </w:rPr>
        <w:t xml:space="preserve">Application software maintenance and support.</w:t>
      </w:r>
    </w:p>
    <w:p w:rsidR="00000000" w:rsidDel="00000000" w:rsidP="00000000" w:rsidRDefault="00000000" w:rsidRPr="00000000" w14:paraId="0000008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Out of Scope:</w:t>
      </w:r>
    </w:p>
    <w:p w:rsidR="00000000" w:rsidDel="00000000" w:rsidP="00000000" w:rsidRDefault="00000000" w:rsidRPr="00000000" w14:paraId="00000090">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Task difficulty is increased dynamically through machine learning algorithms. </w:t>
      </w:r>
    </w:p>
    <w:p w:rsidR="00000000" w:rsidDel="00000000" w:rsidP="00000000" w:rsidRDefault="00000000" w:rsidRPr="00000000" w14:paraId="00000091">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Easy updating procedure for future use by the CU Psychology department.</w:t>
      </w:r>
    </w:p>
    <w:p w:rsidR="00000000" w:rsidDel="00000000" w:rsidP="00000000" w:rsidRDefault="00000000" w:rsidRPr="00000000" w14:paraId="00000092">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Game mode to compete with other users.</w:t>
      </w:r>
    </w:p>
    <w:p w:rsidR="00000000" w:rsidDel="00000000" w:rsidP="00000000" w:rsidRDefault="00000000" w:rsidRPr="00000000" w14:paraId="00000093">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Dynamically facial generation.</w:t>
      </w:r>
    </w:p>
    <w:p w:rsidR="00000000" w:rsidDel="00000000" w:rsidP="00000000" w:rsidRDefault="00000000" w:rsidRPr="00000000" w14:paraId="00000094">
      <w:pPr>
        <w:numPr>
          <w:ilvl w:val="0"/>
          <w:numId w:val="12"/>
        </w:numPr>
        <w:spacing w:line="240" w:lineRule="auto"/>
        <w:ind w:left="720" w:hanging="360"/>
        <w:rPr>
          <w:sz w:val="24"/>
          <w:szCs w:val="24"/>
        </w:rPr>
      </w:pPr>
      <w:r w:rsidDel="00000000" w:rsidR="00000000" w:rsidRPr="00000000">
        <w:rPr>
          <w:rFonts w:ascii="Lato" w:cs="Lato" w:eastAsia="Lato" w:hAnsi="Lato"/>
          <w:sz w:val="24"/>
          <w:szCs w:val="24"/>
          <w:rtl w:val="0"/>
        </w:rPr>
        <w:t xml:space="preserve">Any products beyond those mentioned above.</w:t>
      </w:r>
    </w:p>
    <w:p w:rsidR="00000000" w:rsidDel="00000000" w:rsidP="00000000" w:rsidRDefault="00000000" w:rsidRPr="00000000" w14:paraId="0000009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6">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Project Approach</w:t>
      </w:r>
    </w:p>
    <w:p w:rsidR="00000000" w:rsidDel="00000000" w:rsidP="00000000" w:rsidRDefault="00000000" w:rsidRPr="00000000" w14:paraId="00000098">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9">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4.1 General Approach – Solution Delivery Process</w:t>
      </w:r>
    </w:p>
    <w:p w:rsidR="00000000" w:rsidDel="00000000" w:rsidP="00000000" w:rsidRDefault="00000000" w:rsidRPr="00000000" w14:paraId="0000009A">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B">
      <w:pPr>
        <w:spacing w:line="240" w:lineRule="auto"/>
        <w:ind w:firstLine="720"/>
        <w:rPr>
          <w:rFonts w:ascii="Lato" w:cs="Lato" w:eastAsia="Lato" w:hAnsi="Lato"/>
          <w:sz w:val="24"/>
          <w:szCs w:val="24"/>
        </w:rPr>
      </w:pPr>
      <w:r w:rsidDel="00000000" w:rsidR="00000000" w:rsidRPr="00000000">
        <w:rPr>
          <w:rFonts w:ascii="Lato" w:cs="Lato" w:eastAsia="Lato" w:hAnsi="Lato"/>
          <w:sz w:val="24"/>
          <w:szCs w:val="24"/>
          <w:rtl w:val="0"/>
        </w:rPr>
        <w:t xml:space="preserve">Learn how the previous team built their app and get a handle on the codebase.</w:t>
      </w:r>
    </w:p>
    <w:p w:rsidR="00000000" w:rsidDel="00000000" w:rsidP="00000000" w:rsidRDefault="00000000" w:rsidRPr="00000000" w14:paraId="0000009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Each project component will be built upon/developed and implemented separately. After the needed components are developed, they will be integrated into the overall app. Documentation will be created during development. Preferred implementation for each application feature will be developed and implemented after approval from our Project Sponsor.</w:t>
      </w:r>
    </w:p>
    <w:p w:rsidR="00000000" w:rsidDel="00000000" w:rsidP="00000000" w:rsidRDefault="00000000" w:rsidRPr="00000000" w14:paraId="0000009D">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E">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4.2 Assumptions and Constraints</w:t>
      </w:r>
    </w:p>
    <w:p w:rsidR="00000000" w:rsidDel="00000000" w:rsidP="00000000" w:rsidRDefault="00000000" w:rsidRPr="00000000" w14:paraId="0000009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0">
      <w:pPr>
        <w:numPr>
          <w:ilvl w:val="0"/>
          <w:numId w:val="4"/>
        </w:numPr>
        <w:spacing w:line="240" w:lineRule="auto"/>
        <w:ind w:left="720" w:hanging="360"/>
        <w:rPr>
          <w:sz w:val="24"/>
          <w:szCs w:val="24"/>
        </w:rPr>
      </w:pPr>
      <w:r w:rsidDel="00000000" w:rsidR="00000000" w:rsidRPr="00000000">
        <w:rPr>
          <w:rFonts w:ascii="Lato" w:cs="Lato" w:eastAsia="Lato" w:hAnsi="Lato"/>
          <w:sz w:val="24"/>
          <w:szCs w:val="24"/>
          <w:rtl w:val="0"/>
        </w:rPr>
        <w:t xml:space="preserve">The current codebase is well developed and easily expandable.</w:t>
      </w:r>
    </w:p>
    <w:p w:rsidR="00000000" w:rsidDel="00000000" w:rsidP="00000000" w:rsidRDefault="00000000" w:rsidRPr="00000000" w14:paraId="000000A1">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2">
      <w:pPr>
        <w:numPr>
          <w:ilvl w:val="0"/>
          <w:numId w:val="4"/>
        </w:numPr>
        <w:spacing w:line="240" w:lineRule="auto"/>
        <w:ind w:left="720" w:hanging="360"/>
        <w:rPr>
          <w:sz w:val="24"/>
          <w:szCs w:val="24"/>
        </w:rPr>
      </w:pPr>
      <w:r w:rsidDel="00000000" w:rsidR="00000000" w:rsidRPr="00000000">
        <w:rPr>
          <w:rFonts w:ascii="Lato" w:cs="Lato" w:eastAsia="Lato" w:hAnsi="Lato"/>
          <w:sz w:val="24"/>
          <w:szCs w:val="24"/>
          <w:rtl w:val="0"/>
        </w:rPr>
        <w:t xml:space="preserve">Once a preferred implementation is identified, both the project team and project sponsor will maintain full support for the implementation plan unless changes are explicitly discussed.</w:t>
      </w:r>
    </w:p>
    <w:p w:rsidR="00000000" w:rsidDel="00000000" w:rsidP="00000000" w:rsidRDefault="00000000" w:rsidRPr="00000000" w14:paraId="000000A3">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4">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4.3 Project Risks and Issues</w:t>
      </w:r>
    </w:p>
    <w:p w:rsidR="00000000" w:rsidDel="00000000" w:rsidP="00000000" w:rsidRDefault="00000000" w:rsidRPr="00000000" w14:paraId="000000A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6">
      <w:pPr>
        <w:numPr>
          <w:ilvl w:val="0"/>
          <w:numId w:val="13"/>
        </w:numPr>
        <w:spacing w:line="240" w:lineRule="auto"/>
        <w:ind w:left="720" w:hanging="360"/>
        <w:rPr>
          <w:sz w:val="24"/>
          <w:szCs w:val="24"/>
        </w:rPr>
      </w:pPr>
      <w:r w:rsidDel="00000000" w:rsidR="00000000" w:rsidRPr="00000000">
        <w:rPr>
          <w:rFonts w:ascii="Lato" w:cs="Lato" w:eastAsia="Lato" w:hAnsi="Lato"/>
          <w:sz w:val="24"/>
          <w:szCs w:val="24"/>
          <w:rtl w:val="0"/>
        </w:rPr>
        <w:t xml:space="preserve">The potential for a section of the existing codebase needing to be updated or rebuilt.</w:t>
      </w:r>
    </w:p>
    <w:p w:rsidR="00000000" w:rsidDel="00000000" w:rsidP="00000000" w:rsidRDefault="00000000" w:rsidRPr="00000000" w14:paraId="000000A7">
      <w:pPr>
        <w:numPr>
          <w:ilvl w:val="0"/>
          <w:numId w:val="13"/>
        </w:numPr>
        <w:spacing w:line="240" w:lineRule="auto"/>
        <w:ind w:left="720" w:hanging="360"/>
        <w:rPr>
          <w:sz w:val="24"/>
          <w:szCs w:val="24"/>
        </w:rPr>
      </w:pPr>
      <w:r w:rsidDel="00000000" w:rsidR="00000000" w:rsidRPr="00000000">
        <w:rPr>
          <w:rFonts w:ascii="Lato" w:cs="Lato" w:eastAsia="Lato" w:hAnsi="Lato"/>
          <w:sz w:val="24"/>
          <w:szCs w:val="24"/>
          <w:rtl w:val="0"/>
        </w:rPr>
        <w:t xml:space="preserve">Continuous communication between the project team and project sponsor will be required to ensure that expectations and implementations match, and that any ambiguities that arise during development can be resolved with mutual understanding.</w:t>
      </w:r>
    </w:p>
    <w:p w:rsidR="00000000" w:rsidDel="00000000" w:rsidP="00000000" w:rsidRDefault="00000000" w:rsidRPr="00000000" w14:paraId="000000A8">
      <w:pPr>
        <w:numPr>
          <w:ilvl w:val="0"/>
          <w:numId w:val="13"/>
        </w:numPr>
        <w:spacing w:line="240" w:lineRule="auto"/>
        <w:ind w:left="720" w:hanging="360"/>
        <w:rPr>
          <w:sz w:val="24"/>
          <w:szCs w:val="24"/>
        </w:rPr>
      </w:pPr>
      <w:r w:rsidDel="00000000" w:rsidR="00000000" w:rsidRPr="00000000">
        <w:rPr>
          <w:rFonts w:ascii="Lato" w:cs="Lato" w:eastAsia="Lato" w:hAnsi="Lato"/>
          <w:sz w:val="24"/>
          <w:szCs w:val="24"/>
          <w:rtl w:val="0"/>
        </w:rPr>
        <w:t xml:space="preserve">During this project, as issues arise that put the success of the project at risk, the issues and risks will be documented in the weekly status reports and tracked through resolution.</w:t>
      </w:r>
    </w:p>
    <w:p w:rsidR="00000000" w:rsidDel="00000000" w:rsidP="00000000" w:rsidRDefault="00000000" w:rsidRPr="00000000" w14:paraId="000000A9">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4.4 Risk Mitigation and Change Control</w:t>
      </w:r>
    </w:p>
    <w:p w:rsidR="00000000" w:rsidDel="00000000" w:rsidP="00000000" w:rsidRDefault="00000000" w:rsidRPr="00000000" w14:paraId="000000AB">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numPr>
          <w:ilvl w:val="0"/>
          <w:numId w:val="17"/>
        </w:numPr>
        <w:spacing w:line="240" w:lineRule="auto"/>
        <w:ind w:left="720" w:hanging="360"/>
        <w:rPr>
          <w:sz w:val="24"/>
          <w:szCs w:val="24"/>
        </w:rPr>
      </w:pPr>
      <w:r w:rsidDel="00000000" w:rsidR="00000000" w:rsidRPr="00000000">
        <w:rPr>
          <w:rFonts w:ascii="Lato" w:cs="Lato" w:eastAsia="Lato" w:hAnsi="Lato"/>
          <w:sz w:val="24"/>
          <w:szCs w:val="24"/>
          <w:rtl w:val="0"/>
        </w:rPr>
        <w:t xml:space="preserve">Any changes to the scope will require a discussion between the project team, project sponsor, and project mentor, and will require the approval of all parties to be accepted. These decisions will be made based on their impacts to the schedule and resources required.</w:t>
      </w:r>
    </w:p>
    <w:p w:rsidR="00000000" w:rsidDel="00000000" w:rsidP="00000000" w:rsidRDefault="00000000" w:rsidRPr="00000000" w14:paraId="000000AD">
      <w:pPr>
        <w:numPr>
          <w:ilvl w:val="0"/>
          <w:numId w:val="17"/>
        </w:numPr>
        <w:spacing w:line="240" w:lineRule="auto"/>
        <w:ind w:left="720" w:hanging="360"/>
        <w:rPr>
          <w:sz w:val="24"/>
          <w:szCs w:val="24"/>
        </w:rPr>
      </w:pPr>
      <w:r w:rsidDel="00000000" w:rsidR="00000000" w:rsidRPr="00000000">
        <w:rPr>
          <w:rFonts w:ascii="Lato" w:cs="Lato" w:eastAsia="Lato" w:hAnsi="Lato"/>
          <w:sz w:val="24"/>
          <w:szCs w:val="24"/>
          <w:rtl w:val="0"/>
        </w:rPr>
        <w:t xml:space="preserve">Changes to scope will be recorded in the project charter as well as in the weekly status report.</w:t>
      </w:r>
    </w:p>
    <w:p w:rsidR="00000000" w:rsidDel="00000000" w:rsidP="00000000" w:rsidRDefault="00000000" w:rsidRPr="00000000" w14:paraId="000000AE">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AF">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B0">
      <w:pPr>
        <w:spacing w:line="240" w:lineRule="auto"/>
        <w:jc w:val="center"/>
        <w:rPr>
          <w:rFonts w:ascii="Lato" w:cs="Lato" w:eastAsia="Lato" w:hAnsi="Lato"/>
          <w:b w:val="1"/>
          <w:sz w:val="36"/>
          <w:szCs w:val="36"/>
        </w:rPr>
      </w:pPr>
      <w:bookmarkStart w:colFirst="0" w:colLast="0" w:name="_2s8eyo1" w:id="8"/>
      <w:bookmarkEnd w:id="8"/>
      <w:r w:rsidDel="00000000" w:rsidR="00000000" w:rsidRPr="00000000">
        <w:rPr>
          <w:rFonts w:ascii="Lato" w:cs="Lato" w:eastAsia="Lato" w:hAnsi="Lato"/>
          <w:b w:val="1"/>
          <w:sz w:val="36"/>
          <w:szCs w:val="36"/>
          <w:rtl w:val="0"/>
        </w:rPr>
        <w:t xml:space="preserve">Project Plan</w:t>
      </w:r>
    </w:p>
    <w:p w:rsidR="00000000" w:rsidDel="00000000" w:rsidP="00000000" w:rsidRDefault="00000000" w:rsidRPr="00000000" w14:paraId="000000B1">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B2">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5.1 Key Deliverables</w:t>
      </w:r>
    </w:p>
    <w:p w:rsidR="00000000" w:rsidDel="00000000" w:rsidP="00000000" w:rsidRDefault="00000000" w:rsidRPr="00000000" w14:paraId="000000B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 GitHub repository that contains but is not limited to:</w:t>
      </w:r>
    </w:p>
    <w:p w:rsidR="00000000" w:rsidDel="00000000" w:rsidP="00000000" w:rsidRDefault="00000000" w:rsidRPr="00000000" w14:paraId="000000B4">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Project documents including but not limited to</w:t>
      </w:r>
    </w:p>
    <w:p w:rsidR="00000000" w:rsidDel="00000000" w:rsidP="00000000" w:rsidRDefault="00000000" w:rsidRPr="00000000" w14:paraId="000000B5">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1. Project Charter</w:t>
      </w:r>
    </w:p>
    <w:p w:rsidR="00000000" w:rsidDel="00000000" w:rsidP="00000000" w:rsidRDefault="00000000" w:rsidRPr="00000000" w14:paraId="000000B6">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2. Work Breakdown Structure</w:t>
      </w:r>
    </w:p>
    <w:p w:rsidR="00000000" w:rsidDel="00000000" w:rsidP="00000000" w:rsidRDefault="00000000" w:rsidRPr="00000000" w14:paraId="000000B7">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3. Functional/Non-Functional Requirements</w:t>
      </w:r>
    </w:p>
    <w:p w:rsidR="00000000" w:rsidDel="00000000" w:rsidP="00000000" w:rsidRDefault="00000000" w:rsidRPr="00000000" w14:paraId="000000B8">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4. Project Plan – GANTT chart</w:t>
      </w:r>
    </w:p>
    <w:p w:rsidR="00000000" w:rsidDel="00000000" w:rsidP="00000000" w:rsidRDefault="00000000" w:rsidRPr="00000000" w14:paraId="000000B9">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5. Project Architecture Plan</w:t>
      </w:r>
    </w:p>
    <w:p w:rsidR="00000000" w:rsidDel="00000000" w:rsidP="00000000" w:rsidRDefault="00000000" w:rsidRPr="00000000" w14:paraId="000000BA">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6. Formal Project Status Report</w:t>
      </w:r>
    </w:p>
    <w:p w:rsidR="00000000" w:rsidDel="00000000" w:rsidP="00000000" w:rsidRDefault="00000000" w:rsidRPr="00000000" w14:paraId="000000BB">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7. Project Risk Mitigation Plan</w:t>
      </w:r>
    </w:p>
    <w:p w:rsidR="00000000" w:rsidDel="00000000" w:rsidP="00000000" w:rsidRDefault="00000000" w:rsidRPr="00000000" w14:paraId="000000BC">
      <w:pPr>
        <w:spacing w:line="240" w:lineRule="auto"/>
        <w:ind w:left="1440" w:firstLine="0"/>
        <w:rPr>
          <w:rFonts w:ascii="Lato" w:cs="Lato" w:eastAsia="Lato" w:hAnsi="Lato"/>
          <w:sz w:val="24"/>
          <w:szCs w:val="24"/>
        </w:rPr>
      </w:pPr>
      <w:r w:rsidDel="00000000" w:rsidR="00000000" w:rsidRPr="00000000">
        <w:rPr>
          <w:rFonts w:ascii="Lato" w:cs="Lato" w:eastAsia="Lato" w:hAnsi="Lato"/>
          <w:sz w:val="24"/>
          <w:szCs w:val="24"/>
          <w:rtl w:val="0"/>
        </w:rPr>
        <w:t xml:space="preserve">8. Detailed Design Specifications</w:t>
      </w:r>
    </w:p>
    <w:p w:rsidR="00000000" w:rsidDel="00000000" w:rsidP="00000000" w:rsidRDefault="00000000" w:rsidRPr="00000000" w14:paraId="000000BD">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The source code to two tested and working mobile applications.</w:t>
      </w:r>
    </w:p>
    <w:p w:rsidR="00000000" w:rsidDel="00000000" w:rsidP="00000000" w:rsidRDefault="00000000" w:rsidRPr="00000000" w14:paraId="000000BE">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The source code to any other component related to the project.</w:t>
      </w:r>
    </w:p>
    <w:p w:rsidR="00000000" w:rsidDel="00000000" w:rsidP="00000000" w:rsidRDefault="00000000" w:rsidRPr="00000000" w14:paraId="000000BF">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Administrative documents such as meeting logs, attendance, time sheets, and weekly reports.</w:t>
      </w:r>
    </w:p>
    <w:p w:rsidR="00000000" w:rsidDel="00000000" w:rsidP="00000000" w:rsidRDefault="00000000" w:rsidRPr="00000000" w14:paraId="000000C0">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Any credentials needed for the operation of the project.</w:t>
      </w:r>
    </w:p>
    <w:p w:rsidR="00000000" w:rsidDel="00000000" w:rsidP="00000000" w:rsidRDefault="00000000" w:rsidRPr="00000000" w14:paraId="000000C1">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Any resources used for this project.</w:t>
      </w:r>
    </w:p>
    <w:p w:rsidR="00000000" w:rsidDel="00000000" w:rsidP="00000000" w:rsidRDefault="00000000" w:rsidRPr="00000000" w14:paraId="000000C2">
      <w:pPr>
        <w:numPr>
          <w:ilvl w:val="0"/>
          <w:numId w:val="16"/>
        </w:numPr>
        <w:spacing w:line="240" w:lineRule="auto"/>
        <w:ind w:left="1080" w:hanging="360"/>
        <w:rPr>
          <w:sz w:val="24"/>
          <w:szCs w:val="24"/>
        </w:rPr>
      </w:pPr>
      <w:r w:rsidDel="00000000" w:rsidR="00000000" w:rsidRPr="00000000">
        <w:rPr>
          <w:rFonts w:ascii="Lato" w:cs="Lato" w:eastAsia="Lato" w:hAnsi="Lato"/>
          <w:sz w:val="24"/>
          <w:szCs w:val="24"/>
          <w:rtl w:val="0"/>
        </w:rPr>
        <w:t xml:space="preserve">A document detailing how to use, maintain, and update the applications, codebase, and face base.</w:t>
      </w:r>
    </w:p>
    <w:p w:rsidR="00000000" w:rsidDel="00000000" w:rsidP="00000000" w:rsidRDefault="00000000" w:rsidRPr="00000000" w14:paraId="000000C3">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C4">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5.2 Major Milestones</w:t>
      </w:r>
    </w:p>
    <w:p w:rsidR="00000000" w:rsidDel="00000000" w:rsidP="00000000" w:rsidRDefault="00000000" w:rsidRPr="00000000" w14:paraId="000000C5">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following table outlines the project milestones and projected deliverable dates. Please note that these dates are approximations due to the fact that we are dealing with an existing codebase. We do not know if we will need to rebuild or update features or how long these changes would take. As we make progress these dates will become clearer.</w:t>
      </w:r>
    </w:p>
    <w:p w:rsidR="00000000" w:rsidDel="00000000" w:rsidP="00000000" w:rsidRDefault="00000000" w:rsidRPr="00000000" w14:paraId="000000C7">
      <w:pPr>
        <w:spacing w:line="240" w:lineRule="auto"/>
        <w:rPr>
          <w:rFonts w:ascii="Lato" w:cs="Lato" w:eastAsia="Lato" w:hAnsi="Lato"/>
          <w:sz w:val="24"/>
          <w:szCs w:val="24"/>
        </w:rPr>
      </w:pPr>
      <w:r w:rsidDel="00000000" w:rsidR="00000000" w:rsidRPr="00000000">
        <w:rPr>
          <w:rtl w:val="0"/>
        </w:rPr>
      </w:r>
    </w:p>
    <w:tbl>
      <w:tblPr>
        <w:tblStyle w:val="Table2"/>
        <w:tblW w:w="927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75"/>
        <w:gridCol w:w="3795"/>
        <w:tblGridChange w:id="0">
          <w:tblGrid>
            <w:gridCol w:w="5475"/>
            <w:gridCol w:w="3795"/>
          </w:tblGrid>
        </w:tblGridChange>
      </w:tblGrid>
      <w:tr>
        <w:tc>
          <w:tcPr>
            <w:shd w:fill="cfb87c" w:val="clear"/>
            <w:tcMar>
              <w:top w:w="100.0" w:type="dxa"/>
              <w:left w:w="100.0" w:type="dxa"/>
              <w:bottom w:w="100.0" w:type="dxa"/>
              <w:right w:w="100.0" w:type="dxa"/>
            </w:tcMar>
          </w:tcPr>
          <w:p w:rsidR="00000000" w:rsidDel="00000000" w:rsidP="00000000" w:rsidRDefault="00000000" w:rsidRPr="00000000" w14:paraId="000000C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Deliverable</w:t>
            </w:r>
          </w:p>
        </w:tc>
        <w:tc>
          <w:tcPr>
            <w:shd w:fill="cfb87c" w:val="clear"/>
            <w:tcMar>
              <w:top w:w="100.0" w:type="dxa"/>
              <w:left w:w="100.0" w:type="dxa"/>
              <w:bottom w:w="100.0" w:type="dxa"/>
              <w:right w:w="100.0" w:type="dxa"/>
            </w:tcMar>
          </w:tcPr>
          <w:p w:rsidR="00000000" w:rsidDel="00000000" w:rsidP="00000000" w:rsidRDefault="00000000" w:rsidRPr="00000000" w14:paraId="000000C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Deliverable Date</w:t>
            </w:r>
          </w:p>
        </w:tc>
      </w:tr>
      <w:tr>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Prototype</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Mid-October</w:t>
            </w:r>
          </w:p>
        </w:tc>
      </w:tr>
      <w:t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Database Designing</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Mid-November</w:t>
            </w:r>
          </w:p>
        </w:tc>
      </w:tr>
      <w:tr>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Interface Designing/Changing</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Mid-January</w:t>
            </w:r>
          </w:p>
        </w:tc>
      </w:tr>
      <w:tr>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Database Building - Extending Racial Face Sets</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Mid-January</w:t>
            </w:r>
          </w:p>
        </w:tc>
      </w:tr>
      <w:tr>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Forced Choice Training</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End of February</w:t>
            </w:r>
          </w:p>
        </w:tc>
      </w:tr>
      <w:tr>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Research Portal</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Mid-March</w:t>
            </w:r>
          </w:p>
        </w:tc>
      </w:tr>
      <w:tr>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Dynamic Difficulty</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Mid-April</w:t>
            </w:r>
          </w:p>
        </w:tc>
      </w:tr>
      <w:tr>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Release to App Store/Google Play</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End of April</w:t>
            </w:r>
          </w:p>
        </w:tc>
      </w:tr>
    </w:tbl>
    <w:p w:rsidR="00000000" w:rsidDel="00000000" w:rsidP="00000000" w:rsidRDefault="00000000" w:rsidRPr="00000000" w14:paraId="000000DA">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DB">
      <w:pPr>
        <w:spacing w:line="240" w:lineRule="auto"/>
        <w:rPr>
          <w:rFonts w:ascii="Lato" w:cs="Lato" w:eastAsia="Lato" w:hAnsi="Lato"/>
          <w:b w:val="1"/>
          <w:sz w:val="24"/>
          <w:szCs w:val="24"/>
        </w:rPr>
      </w:pPr>
      <w:bookmarkStart w:colFirst="0" w:colLast="0" w:name="_17dp8vu" w:id="9"/>
      <w:bookmarkEnd w:id="9"/>
      <w:r w:rsidDel="00000000" w:rsidR="00000000" w:rsidRPr="00000000">
        <w:rPr>
          <w:rFonts w:ascii="Lato" w:cs="Lato" w:eastAsia="Lato" w:hAnsi="Lato"/>
          <w:b w:val="1"/>
          <w:sz w:val="24"/>
          <w:szCs w:val="24"/>
          <w:rtl w:val="0"/>
        </w:rPr>
        <w:t xml:space="preserve">5.3 Key Stakeholder Roles &amp; Responsibilities</w:t>
      </w:r>
    </w:p>
    <w:p w:rsidR="00000000" w:rsidDel="00000000" w:rsidP="00000000" w:rsidRDefault="00000000" w:rsidRPr="00000000" w14:paraId="000000DC">
      <w:pPr>
        <w:spacing w:line="240" w:lineRule="auto"/>
        <w:rPr>
          <w:rFonts w:ascii="Lato" w:cs="Lato" w:eastAsia="Lato" w:hAnsi="Lato"/>
          <w:sz w:val="24"/>
          <w:szCs w:val="24"/>
        </w:rPr>
      </w:pPr>
      <w:r w:rsidDel="00000000" w:rsidR="00000000" w:rsidRPr="00000000">
        <w:rPr>
          <w:rtl w:val="0"/>
        </w:rPr>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3530"/>
        <w:gridCol w:w="3690"/>
        <w:tblGridChange w:id="0">
          <w:tblGrid>
            <w:gridCol w:w="2130"/>
            <w:gridCol w:w="3530"/>
            <w:gridCol w:w="3690"/>
          </w:tblGrid>
        </w:tblGridChange>
      </w:tblGrid>
      <w:tr>
        <w:trPr>
          <w:trHeight w:val="23" w:hRule="atLeast"/>
        </w:trPr>
        <w:tc>
          <w:tcPr>
            <w:tcBorders>
              <w:top w:color="000000" w:space="0" w:sz="8" w:val="single"/>
              <w:left w:color="000000" w:space="0" w:sz="8" w:val="single"/>
              <w:bottom w:color="000000" w:space="0" w:sz="8" w:val="single"/>
              <w:right w:color="000000" w:space="0" w:sz="8" w:val="single"/>
            </w:tcBorders>
            <w:shd w:fill="cfb87c"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w:t>
            </w:r>
          </w:p>
        </w:tc>
        <w:tc>
          <w:tcPr>
            <w:tcBorders>
              <w:top w:color="000000" w:space="0" w:sz="8" w:val="single"/>
              <w:left w:color="000000" w:space="0" w:sz="0" w:val="nil"/>
              <w:bottom w:color="000000" w:space="0" w:sz="8" w:val="single"/>
              <w:right w:color="000000" w:space="0" w:sz="8" w:val="single"/>
            </w:tcBorders>
            <w:shd w:fill="cfb87c"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Role/Responsibility</w:t>
            </w:r>
          </w:p>
        </w:tc>
        <w:tc>
          <w:tcPr>
            <w:tcBorders>
              <w:top w:color="000000" w:space="0" w:sz="8" w:val="single"/>
              <w:left w:color="000000" w:space="0" w:sz="0" w:val="nil"/>
              <w:bottom w:color="000000" w:space="0" w:sz="8" w:val="single"/>
              <w:right w:color="000000" w:space="0" w:sz="8" w:val="single"/>
            </w:tcBorders>
            <w:shd w:fill="cfb87c"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Contact</w:t>
            </w:r>
          </w:p>
        </w:tc>
      </w:tr>
      <w:tr>
        <w:trPr>
          <w:trHeight w:val="10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Alan Paradise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Instructor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Alan.Paradise@Colorado.edu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Joshua Correll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Project Owner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Joshua.Correll@colorado.edu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Chelsea Chandler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Teaching Assistant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Chelsea.Chandler@colorado.edu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Madison Rivas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Front-End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Madison.Rivas@Colorado.edu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Liyang Ru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Back-End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Liyang.Ru@Colorado.edu</w:t>
            </w:r>
          </w:p>
        </w:tc>
      </w:tr>
      <w:tr>
        <w:trPr>
          <w:trHeight w:val="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Alvaro Santillan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Mobile-App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Alvaro.Santillan@Colorado.edu</w:t>
            </w:r>
          </w:p>
        </w:tc>
      </w:tr>
      <w:tr>
        <w:trPr>
          <w:trHeight w:val="1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Guangshi Xu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ML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Guxu4949@Colorado.edu</w:t>
            </w:r>
          </w:p>
        </w:tc>
      </w:tr>
      <w:tr>
        <w:trPr>
          <w:trHeight w:val="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Siyu Yao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Front-End Lead 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Siya7259@Colorado.edu</w:t>
            </w:r>
          </w:p>
        </w:tc>
      </w:tr>
    </w:tbl>
    <w:p w:rsidR="00000000" w:rsidDel="00000000" w:rsidP="00000000" w:rsidRDefault="00000000" w:rsidRPr="00000000" w14:paraId="000000F8">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F9">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A">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B">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C">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5.4 Time and Cost Estimates</w:t>
      </w:r>
    </w:p>
    <w:p w:rsidR="00000000" w:rsidDel="00000000" w:rsidP="00000000" w:rsidRDefault="00000000" w:rsidRPr="00000000" w14:paraId="000000FE">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Costs</w:t>
      </w:r>
    </w:p>
    <w:p w:rsidR="00000000" w:rsidDel="00000000" w:rsidP="00000000" w:rsidRDefault="00000000" w:rsidRPr="00000000" w14:paraId="00000100">
      <w:pPr>
        <w:numPr>
          <w:ilvl w:val="0"/>
          <w:numId w:val="1"/>
        </w:numPr>
        <w:spacing w:line="240" w:lineRule="auto"/>
        <w:ind w:left="720" w:hanging="360"/>
        <w:rPr>
          <w:sz w:val="24"/>
          <w:szCs w:val="24"/>
        </w:rPr>
      </w:pPr>
      <w:r w:rsidDel="00000000" w:rsidR="00000000" w:rsidRPr="00000000">
        <w:rPr>
          <w:rFonts w:ascii="Lato" w:cs="Lato" w:eastAsia="Lato" w:hAnsi="Lato"/>
          <w:sz w:val="24"/>
          <w:szCs w:val="24"/>
          <w:rtl w:val="0"/>
        </w:rPr>
        <w:t xml:space="preserve">Labor Costs $0.00</w:t>
      </w:r>
    </w:p>
    <w:p w:rsidR="00000000" w:rsidDel="00000000" w:rsidP="00000000" w:rsidRDefault="00000000" w:rsidRPr="00000000" w14:paraId="00000101">
      <w:pPr>
        <w:numPr>
          <w:ilvl w:val="0"/>
          <w:numId w:val="1"/>
        </w:numPr>
        <w:spacing w:line="240" w:lineRule="auto"/>
        <w:ind w:left="720" w:hanging="360"/>
        <w:rPr>
          <w:sz w:val="24"/>
          <w:szCs w:val="24"/>
        </w:rPr>
      </w:pPr>
      <w:r w:rsidDel="00000000" w:rsidR="00000000" w:rsidRPr="00000000">
        <w:rPr>
          <w:rFonts w:ascii="Lato" w:cs="Lato" w:eastAsia="Lato" w:hAnsi="Lato"/>
          <w:sz w:val="24"/>
          <w:szCs w:val="24"/>
          <w:rtl w:val="0"/>
        </w:rPr>
        <w:t xml:space="preserve">Team Cost $0.00</w:t>
      </w:r>
    </w:p>
    <w:p w:rsidR="00000000" w:rsidDel="00000000" w:rsidP="00000000" w:rsidRDefault="00000000" w:rsidRPr="00000000" w14:paraId="00000102">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3">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Project Hours</w:t>
      </w:r>
    </w:p>
    <w:p w:rsidR="00000000" w:rsidDel="00000000" w:rsidP="00000000" w:rsidRDefault="00000000" w:rsidRPr="00000000" w14:paraId="00000104">
      <w:pPr>
        <w:numPr>
          <w:ilvl w:val="0"/>
          <w:numId w:val="5"/>
        </w:numPr>
        <w:spacing w:line="240" w:lineRule="auto"/>
        <w:ind w:left="720" w:hanging="360"/>
        <w:rPr>
          <w:sz w:val="24"/>
          <w:szCs w:val="24"/>
        </w:rPr>
      </w:pPr>
      <w:r w:rsidDel="00000000" w:rsidR="00000000" w:rsidRPr="00000000">
        <w:rPr>
          <w:rFonts w:ascii="Lato" w:cs="Lato" w:eastAsia="Lato" w:hAnsi="Lato"/>
          <w:sz w:val="24"/>
          <w:szCs w:val="24"/>
          <w:rtl w:val="0"/>
        </w:rPr>
        <w:t xml:space="preserve">Team meeting 1-2 hours per week.</w:t>
      </w:r>
    </w:p>
    <w:p w:rsidR="00000000" w:rsidDel="00000000" w:rsidP="00000000" w:rsidRDefault="00000000" w:rsidRPr="00000000" w14:paraId="00000105">
      <w:pPr>
        <w:numPr>
          <w:ilvl w:val="0"/>
          <w:numId w:val="5"/>
        </w:numPr>
        <w:spacing w:line="240" w:lineRule="auto"/>
        <w:ind w:left="720" w:hanging="360"/>
        <w:rPr>
          <w:sz w:val="24"/>
          <w:szCs w:val="24"/>
        </w:rPr>
      </w:pPr>
      <w:r w:rsidDel="00000000" w:rsidR="00000000" w:rsidRPr="00000000">
        <w:rPr>
          <w:rFonts w:ascii="Lato" w:cs="Lato" w:eastAsia="Lato" w:hAnsi="Lato"/>
          <w:sz w:val="24"/>
          <w:szCs w:val="24"/>
          <w:rtl w:val="0"/>
        </w:rPr>
        <w:t xml:space="preserve">Sponsor meeting 1-2 hours every two weeks.</w:t>
      </w:r>
    </w:p>
    <w:p w:rsidR="00000000" w:rsidDel="00000000" w:rsidP="00000000" w:rsidRDefault="00000000" w:rsidRPr="00000000" w14:paraId="00000106">
      <w:pPr>
        <w:numPr>
          <w:ilvl w:val="0"/>
          <w:numId w:val="5"/>
        </w:numPr>
        <w:spacing w:line="240" w:lineRule="auto"/>
        <w:ind w:left="720" w:hanging="360"/>
        <w:rPr>
          <w:sz w:val="24"/>
          <w:szCs w:val="24"/>
        </w:rPr>
      </w:pPr>
      <w:r w:rsidDel="00000000" w:rsidR="00000000" w:rsidRPr="00000000">
        <w:rPr>
          <w:rFonts w:ascii="Lato" w:cs="Lato" w:eastAsia="Lato" w:hAnsi="Lato"/>
          <w:sz w:val="24"/>
          <w:szCs w:val="24"/>
          <w:rtl w:val="0"/>
        </w:rPr>
        <w:t xml:space="preserve">Software development 8 hours per team member per week.</w:t>
      </w:r>
    </w:p>
    <w:p w:rsidR="00000000" w:rsidDel="00000000" w:rsidP="00000000" w:rsidRDefault="00000000" w:rsidRPr="00000000" w14:paraId="00000107">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8">
      <w:pPr>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Hardware/Software Costs</w:t>
      </w:r>
    </w:p>
    <w:p w:rsidR="00000000" w:rsidDel="00000000" w:rsidP="00000000" w:rsidRDefault="00000000" w:rsidRPr="00000000" w14:paraId="00000109">
      <w:pPr>
        <w:numPr>
          <w:ilvl w:val="0"/>
          <w:numId w:val="15"/>
        </w:numPr>
        <w:spacing w:line="240" w:lineRule="auto"/>
        <w:ind w:left="720" w:hanging="360"/>
        <w:rPr>
          <w:sz w:val="24"/>
          <w:szCs w:val="24"/>
        </w:rPr>
      </w:pPr>
      <w:r w:rsidDel="00000000" w:rsidR="00000000" w:rsidRPr="00000000">
        <w:rPr>
          <w:rFonts w:ascii="Lato" w:cs="Lato" w:eastAsia="Lato" w:hAnsi="Lato"/>
          <w:sz w:val="24"/>
          <w:szCs w:val="24"/>
          <w:rtl w:val="0"/>
        </w:rPr>
        <w:t xml:space="preserve">Apple Store License $0.00</w:t>
      </w:r>
    </w:p>
    <w:p w:rsidR="00000000" w:rsidDel="00000000" w:rsidP="00000000" w:rsidRDefault="00000000" w:rsidRPr="00000000" w14:paraId="0000010A">
      <w:pPr>
        <w:numPr>
          <w:ilvl w:val="0"/>
          <w:numId w:val="15"/>
        </w:numPr>
        <w:spacing w:line="240" w:lineRule="auto"/>
        <w:ind w:left="720" w:hanging="360"/>
        <w:rPr>
          <w:sz w:val="24"/>
          <w:szCs w:val="24"/>
        </w:rPr>
      </w:pPr>
      <w:r w:rsidDel="00000000" w:rsidR="00000000" w:rsidRPr="00000000">
        <w:rPr>
          <w:rFonts w:ascii="Lato" w:cs="Lato" w:eastAsia="Lato" w:hAnsi="Lato"/>
          <w:sz w:val="24"/>
          <w:szCs w:val="24"/>
          <w:rtl w:val="0"/>
        </w:rPr>
        <w:t xml:space="preserve">Google Store License $0.00</w:t>
      </w:r>
    </w:p>
    <w:p w:rsidR="00000000" w:rsidDel="00000000" w:rsidP="00000000" w:rsidRDefault="00000000" w:rsidRPr="00000000" w14:paraId="0000010B">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0C">
      <w:pPr>
        <w:spacing w:line="24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5.5 Acceptance Criteria</w:t>
      </w:r>
    </w:p>
    <w:p w:rsidR="00000000" w:rsidDel="00000000" w:rsidP="00000000" w:rsidRDefault="00000000" w:rsidRPr="00000000" w14:paraId="0000010D">
      <w:pPr>
        <w:spacing w:line="24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10E">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Two mobile apps that expand to allow for multiple genders and racial groups.</w:t>
      </w:r>
    </w:p>
    <w:p w:rsidR="00000000" w:rsidDel="00000000" w:rsidP="00000000" w:rsidRDefault="00000000" w:rsidRPr="00000000" w14:paraId="0000010F">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The two apps implement/Improve the “Forced choice” task daily assessment.</w:t>
      </w:r>
    </w:p>
    <w:p w:rsidR="00000000" w:rsidDel="00000000" w:rsidP="00000000" w:rsidRDefault="00000000" w:rsidRPr="00000000" w14:paraId="00000110">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The tests and exercises dynamically sample different sets of faces during the training.</w:t>
      </w:r>
    </w:p>
    <w:p w:rsidR="00000000" w:rsidDel="00000000" w:rsidP="00000000" w:rsidRDefault="00000000" w:rsidRPr="00000000" w14:paraId="00000111">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A stable iOS app published to the App Store.</w:t>
      </w:r>
    </w:p>
    <w:p w:rsidR="00000000" w:rsidDel="00000000" w:rsidP="00000000" w:rsidRDefault="00000000" w:rsidRPr="00000000" w14:paraId="00000112">
      <w:pPr>
        <w:numPr>
          <w:ilvl w:val="0"/>
          <w:numId w:val="10"/>
        </w:numPr>
        <w:spacing w:line="240" w:lineRule="auto"/>
        <w:ind w:left="720" w:hanging="360"/>
        <w:rPr>
          <w:sz w:val="24"/>
          <w:szCs w:val="24"/>
        </w:rPr>
      </w:pPr>
      <w:r w:rsidDel="00000000" w:rsidR="00000000" w:rsidRPr="00000000">
        <w:rPr>
          <w:rFonts w:ascii="Lato" w:cs="Lato" w:eastAsia="Lato" w:hAnsi="Lato"/>
          <w:sz w:val="24"/>
          <w:szCs w:val="24"/>
          <w:rtl w:val="0"/>
        </w:rPr>
        <w:t xml:space="preserve">A stable Android app published to the Google Store.</w:t>
      </w:r>
    </w:p>
    <w:p w:rsidR="00000000" w:rsidDel="00000000" w:rsidP="00000000" w:rsidRDefault="00000000" w:rsidRPr="00000000" w14:paraId="00000113">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4">
      <w:pPr>
        <w:spacing w:line="24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115">
      <w:pPr>
        <w:spacing w:line="240" w:lineRule="auto"/>
        <w:jc w:val="center"/>
        <w:rPr>
          <w:sz w:val="24"/>
          <w:szCs w:val="24"/>
          <w:highlight w:val="white"/>
        </w:rPr>
      </w:pPr>
      <w:r w:rsidDel="00000000" w:rsidR="00000000" w:rsidRPr="00000000">
        <w:rPr>
          <w:rFonts w:ascii="Lato" w:cs="Lato" w:eastAsia="Lato" w:hAnsi="Lato"/>
          <w:sz w:val="24"/>
          <w:szCs w:val="24"/>
          <w:rtl w:val="0"/>
        </w:rPr>
        <w:t xml:space="preserve">Project Sponsor Approval: </w:t>
      </w:r>
      <w:r w:rsidDel="00000000" w:rsidR="00000000" w:rsidRPr="00000000">
        <w:rPr>
          <w:rFonts w:ascii="Lato" w:cs="Lato" w:eastAsia="Lato" w:hAnsi="Lato"/>
          <w:sz w:val="24"/>
          <w:szCs w:val="24"/>
          <w:highlight w:val="white"/>
          <w:rtl w:val="0"/>
        </w:rPr>
        <w:t xml:space="preserve">__________________________________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4"/>
      <w:numFmt w:val="decimal"/>
      <w:lvlText w:val="%1"/>
      <w:lvlJc w:val="left"/>
      <w:pPr>
        <w:ind w:left="360" w:hanging="360"/>
      </w:pPr>
      <w:rPr/>
    </w:lvl>
    <w:lvl w:ilvl="1">
      <w:start w:val="3"/>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lorado.edu/psych-neuro/departmental-mi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